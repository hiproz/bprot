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825" w:rsidRPr="00A74825" w:rsidRDefault="00EA16E3" w:rsidP="004F1B88">
      <w:pPr>
        <w:pStyle w:val="1"/>
      </w:pPr>
      <w:r>
        <w:rPr>
          <w:rFonts w:hint="eastAsia"/>
        </w:rPr>
        <w:t>协议</w:t>
      </w:r>
      <w:r w:rsidR="00363778">
        <w:rPr>
          <w:rFonts w:hint="eastAsia"/>
        </w:rPr>
        <w:t>包结构</w:t>
      </w:r>
    </w:p>
    <w:p w:rsidR="00322729" w:rsidRPr="00322729" w:rsidRDefault="00322729" w:rsidP="00322729">
      <w:r>
        <w:rPr>
          <w:rFonts w:hint="eastAsia"/>
        </w:rPr>
        <w:t>请求</w:t>
      </w:r>
      <w:r>
        <w:t>：</w:t>
      </w:r>
    </w:p>
    <w:tbl>
      <w:tblPr>
        <w:tblW w:w="7442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2"/>
        <w:gridCol w:w="701"/>
        <w:gridCol w:w="673"/>
        <w:gridCol w:w="673"/>
        <w:gridCol w:w="856"/>
        <w:gridCol w:w="856"/>
        <w:gridCol w:w="856"/>
        <w:gridCol w:w="687"/>
        <w:gridCol w:w="727"/>
        <w:gridCol w:w="701"/>
      </w:tblGrid>
      <w:tr w:rsidR="00674FC1" w:rsidRPr="004E64DB" w:rsidTr="00674FC1">
        <w:trPr>
          <w:trHeight w:val="715"/>
        </w:trPr>
        <w:tc>
          <w:tcPr>
            <w:tcW w:w="712" w:type="dxa"/>
            <w:shd w:val="clear" w:color="auto" w:fill="A6A6A6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字段</w:t>
            </w:r>
          </w:p>
        </w:tc>
        <w:tc>
          <w:tcPr>
            <w:tcW w:w="701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起始符</w:t>
            </w:r>
          </w:p>
        </w:tc>
        <w:tc>
          <w:tcPr>
            <w:tcW w:w="673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校验</w:t>
            </w:r>
          </w:p>
        </w:tc>
        <w:tc>
          <w:tcPr>
            <w:tcW w:w="673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56" w:type="dxa"/>
          </w:tcPr>
          <w:p w:rsidR="00674FC1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包</w:t>
            </w: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856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版本号</w:t>
            </w:r>
          </w:p>
        </w:tc>
        <w:tc>
          <w:tcPr>
            <w:tcW w:w="856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序列号SN</w:t>
            </w:r>
          </w:p>
        </w:tc>
        <w:tc>
          <w:tcPr>
            <w:tcW w:w="687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727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701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结束符</w:t>
            </w:r>
          </w:p>
        </w:tc>
      </w:tr>
      <w:tr w:rsidR="00674FC1" w:rsidRPr="004E64DB" w:rsidTr="00674FC1">
        <w:trPr>
          <w:trHeight w:val="371"/>
        </w:trPr>
        <w:tc>
          <w:tcPr>
            <w:tcW w:w="712" w:type="dxa"/>
            <w:shd w:val="clear" w:color="auto" w:fill="A6A6A6"/>
          </w:tcPr>
          <w:p w:rsidR="00674FC1" w:rsidRDefault="00674FC1" w:rsidP="00795AFC">
            <w:pPr>
              <w:pStyle w:val="a3"/>
              <w:ind w:firstLineChars="0" w:firstLine="0"/>
              <w:jc w:val="left"/>
              <w:rPr>
                <w:ins w:id="0" w:author="Xinrui Feng" w:date="2018-02-08T08:40:00Z"/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长度</w:t>
            </w:r>
          </w:p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ins w:id="1" w:author="Xinrui Feng" w:date="2018-02-08T08:40:00Z">
              <w:r>
                <w:rPr>
                  <w:rFonts w:asciiTheme="minorEastAsia" w:hAnsiTheme="minorEastAsia" w:hint="eastAsia"/>
                  <w:color w:val="0D0D0D"/>
                </w:rPr>
                <w:t>(字节)</w:t>
              </w:r>
            </w:ins>
          </w:p>
        </w:tc>
        <w:tc>
          <w:tcPr>
            <w:tcW w:w="701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73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4E64D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73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56" w:type="dxa"/>
          </w:tcPr>
          <w:p w:rsidR="00674FC1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6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6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687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727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01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2</w:t>
            </w:r>
          </w:p>
        </w:tc>
      </w:tr>
    </w:tbl>
    <w:p w:rsidR="004B7E72" w:rsidRDefault="00322729" w:rsidP="004B7E72">
      <w:r>
        <w:rPr>
          <w:rFonts w:hint="eastAsia"/>
        </w:rPr>
        <w:t>响应</w:t>
      </w:r>
      <w:r>
        <w:t>：</w:t>
      </w:r>
    </w:p>
    <w:tbl>
      <w:tblPr>
        <w:tblW w:w="7529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8"/>
        <w:gridCol w:w="709"/>
        <w:gridCol w:w="680"/>
        <w:gridCol w:w="680"/>
        <w:gridCol w:w="868"/>
        <w:gridCol w:w="868"/>
        <w:gridCol w:w="868"/>
        <w:gridCol w:w="694"/>
        <w:gridCol w:w="735"/>
        <w:gridCol w:w="709"/>
      </w:tblGrid>
      <w:tr w:rsidR="00674FC1" w:rsidRPr="004E64DB" w:rsidTr="00674FC1">
        <w:trPr>
          <w:trHeight w:val="715"/>
        </w:trPr>
        <w:tc>
          <w:tcPr>
            <w:tcW w:w="718" w:type="dxa"/>
            <w:shd w:val="clear" w:color="auto" w:fill="A6A6A6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字段</w:t>
            </w:r>
          </w:p>
        </w:tc>
        <w:tc>
          <w:tcPr>
            <w:tcW w:w="709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起始符</w:t>
            </w:r>
          </w:p>
        </w:tc>
        <w:tc>
          <w:tcPr>
            <w:tcW w:w="680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校验</w:t>
            </w:r>
          </w:p>
        </w:tc>
        <w:tc>
          <w:tcPr>
            <w:tcW w:w="680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68" w:type="dxa"/>
          </w:tcPr>
          <w:p w:rsidR="00674FC1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包</w:t>
            </w: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868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版本号</w:t>
            </w:r>
          </w:p>
        </w:tc>
        <w:tc>
          <w:tcPr>
            <w:tcW w:w="868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序列号SN</w:t>
            </w:r>
          </w:p>
        </w:tc>
        <w:tc>
          <w:tcPr>
            <w:tcW w:w="694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735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709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结束符</w:t>
            </w:r>
          </w:p>
        </w:tc>
      </w:tr>
      <w:tr w:rsidR="00674FC1" w:rsidRPr="004E64DB" w:rsidTr="00674FC1">
        <w:trPr>
          <w:trHeight w:val="371"/>
        </w:trPr>
        <w:tc>
          <w:tcPr>
            <w:tcW w:w="718" w:type="dxa"/>
            <w:shd w:val="clear" w:color="auto" w:fill="A6A6A6"/>
          </w:tcPr>
          <w:p w:rsidR="00674FC1" w:rsidRDefault="00674FC1" w:rsidP="00795AFC">
            <w:pPr>
              <w:pStyle w:val="a3"/>
              <w:ind w:firstLineChars="0" w:firstLine="0"/>
              <w:jc w:val="left"/>
              <w:rPr>
                <w:ins w:id="2" w:author="Xinrui Feng" w:date="2018-02-08T08:40:00Z"/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长度</w:t>
            </w:r>
          </w:p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ins w:id="3" w:author="Xinrui Feng" w:date="2018-02-08T08:40:00Z">
              <w:r>
                <w:rPr>
                  <w:rFonts w:asciiTheme="minorEastAsia" w:hAnsiTheme="minorEastAsia" w:hint="eastAsia"/>
                  <w:color w:val="0D0D0D"/>
                </w:rPr>
                <w:t>(字节)</w:t>
              </w:r>
            </w:ins>
          </w:p>
        </w:tc>
        <w:tc>
          <w:tcPr>
            <w:tcW w:w="709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80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4E64D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80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68" w:type="dxa"/>
          </w:tcPr>
          <w:p w:rsidR="00674FC1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8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8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694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735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709" w:type="dxa"/>
          </w:tcPr>
          <w:p w:rsidR="00674FC1" w:rsidRPr="004E64DB" w:rsidRDefault="00674FC1" w:rsidP="00795AF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4E64DB">
              <w:rPr>
                <w:rFonts w:asciiTheme="minorEastAsia" w:hAnsiTheme="minorEastAsia" w:hint="eastAsia"/>
              </w:rPr>
              <w:t>2</w:t>
            </w:r>
          </w:p>
        </w:tc>
      </w:tr>
    </w:tbl>
    <w:p w:rsidR="00322729" w:rsidRDefault="00322729" w:rsidP="004B7E72"/>
    <w:p w:rsidR="009852BB" w:rsidRDefault="009852BB" w:rsidP="009852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起始</w:t>
      </w:r>
      <w:r>
        <w:t>：</w:t>
      </w:r>
      <w:r>
        <w:rPr>
          <w:rFonts w:hint="eastAsia"/>
        </w:rPr>
        <w:t>0</w:t>
      </w:r>
      <w:r>
        <w:t>xFFFF</w:t>
      </w:r>
    </w:p>
    <w:p w:rsidR="009852BB" w:rsidRDefault="009852BB" w:rsidP="009852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校验</w:t>
      </w:r>
      <w:r>
        <w:t>：从长度到内容结束，不包含结束符。采用</w:t>
      </w:r>
      <w:r>
        <w:rPr>
          <w:rFonts w:hint="eastAsia"/>
        </w:rPr>
        <w:t>crc</w:t>
      </w:r>
      <w:r>
        <w:t>16</w:t>
      </w:r>
      <w:r>
        <w:t>校验算法</w:t>
      </w:r>
    </w:p>
    <w:p w:rsidR="009852BB" w:rsidRDefault="009852BB" w:rsidP="009852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长度</w:t>
      </w:r>
      <w:r>
        <w:t>：从</w:t>
      </w:r>
      <w:r>
        <w:rPr>
          <w:rFonts w:hint="eastAsia"/>
        </w:rPr>
        <w:t>起始</w:t>
      </w:r>
      <w:r>
        <w:t>到结束符的所有长度</w:t>
      </w:r>
    </w:p>
    <w:p w:rsidR="009852BB" w:rsidRDefault="009852BB" w:rsidP="009852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包</w:t>
      </w:r>
      <w:r>
        <w:t>类型：</w:t>
      </w:r>
      <w:r>
        <w:rPr>
          <w:rFonts w:hint="eastAsia"/>
        </w:rPr>
        <w:t>消息</w:t>
      </w:r>
      <w:r>
        <w:t>类型</w:t>
      </w:r>
    </w:p>
    <w:p w:rsidR="009852BB" w:rsidRDefault="009852BB" w:rsidP="009852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版本</w:t>
      </w:r>
      <w:r w:rsidR="007F37D7">
        <w:t>号：</w:t>
      </w:r>
      <w:r>
        <w:t>每个消息的版本，根据</w:t>
      </w:r>
      <w:r>
        <w:rPr>
          <w:rFonts w:hint="eastAsia"/>
        </w:rPr>
        <w:t>这个</w:t>
      </w:r>
      <w:r>
        <w:t>后期可以支持消息类型的结构变更和调整</w:t>
      </w:r>
    </w:p>
    <w:p w:rsidR="009852BB" w:rsidRDefault="009852BB" w:rsidP="009852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序列号</w:t>
      </w:r>
      <w:r>
        <w:t>：</w:t>
      </w:r>
      <w:r>
        <w:rPr>
          <w:rFonts w:hint="eastAsia"/>
        </w:rPr>
        <w:t>开机</w:t>
      </w:r>
      <w:r>
        <w:t>从</w:t>
      </w:r>
      <w:r>
        <w:t>0</w:t>
      </w:r>
      <w:r>
        <w:t>开始，每一个数据包递增</w:t>
      </w:r>
    </w:p>
    <w:p w:rsidR="009852BB" w:rsidRDefault="009852BB" w:rsidP="009852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时间</w:t>
      </w:r>
      <w:r>
        <w:t>：年月日时分秒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6</w:t>
      </w:r>
      <w:r>
        <w:t>个字节</w:t>
      </w:r>
    </w:p>
    <w:p w:rsidR="009852BB" w:rsidRDefault="009852BB" w:rsidP="009852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内容</w:t>
      </w:r>
      <w:r>
        <w:t>：每个消息类型有自己独立的数据内容</w:t>
      </w:r>
    </w:p>
    <w:p w:rsidR="00651FD9" w:rsidRDefault="009852BB" w:rsidP="00CB0AE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结束符</w:t>
      </w:r>
      <w:r>
        <w:t>：</w:t>
      </w:r>
      <w:r>
        <w:t>0xEEEE</w:t>
      </w:r>
    </w:p>
    <w:p w:rsidR="00651FD9" w:rsidRDefault="00651FD9" w:rsidP="00651FD9"/>
    <w:p w:rsidR="00651FD9" w:rsidRDefault="00651FD9" w:rsidP="00651FD9">
      <w:pPr>
        <w:pStyle w:val="1"/>
      </w:pPr>
      <w:r>
        <w:rPr>
          <w:rFonts w:hint="eastAsia"/>
        </w:rPr>
        <w:t>规则约定</w:t>
      </w:r>
    </w:p>
    <w:p w:rsidR="00EB2D6D" w:rsidRDefault="00EB2D6D" w:rsidP="00EB2D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请求</w:t>
      </w:r>
      <w:r>
        <w:t>是奇数，回复加</w:t>
      </w:r>
      <w:r w:rsidR="00E73E26">
        <w:rPr>
          <w:rFonts w:hint="eastAsia"/>
        </w:rPr>
        <w:t>1</w:t>
      </w:r>
      <w:r>
        <w:t>是偶数</w:t>
      </w:r>
    </w:p>
    <w:p w:rsidR="00EB2D6D" w:rsidRDefault="00EB2D6D" w:rsidP="00EB2D6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E73E26">
        <w:rPr>
          <w:rFonts w:hint="eastAsia"/>
          <w:color w:val="FF0000"/>
        </w:rPr>
        <w:t>每个</w:t>
      </w:r>
      <w:r w:rsidRPr="00E73E26">
        <w:rPr>
          <w:color w:val="FF0000"/>
        </w:rPr>
        <w:t>数据包需要携带发送方的</w:t>
      </w:r>
      <w:r w:rsidRPr="00E73E26">
        <w:rPr>
          <w:color w:val="FF0000"/>
        </w:rPr>
        <w:t>UID</w:t>
      </w:r>
      <w:r w:rsidRPr="00E73E26">
        <w:rPr>
          <w:color w:val="FF0000"/>
        </w:rPr>
        <w:t>（</w:t>
      </w:r>
      <w:r w:rsidRPr="00E73E26">
        <w:rPr>
          <w:color w:val="FF0000"/>
        </w:rPr>
        <w:t>unique ID</w:t>
      </w:r>
      <w:r w:rsidRPr="00E73E26">
        <w:rPr>
          <w:color w:val="FF0000"/>
        </w:rPr>
        <w:t>）</w:t>
      </w:r>
    </w:p>
    <w:p w:rsidR="00781E1C" w:rsidRDefault="00781E1C" w:rsidP="00EB2D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响应中</w:t>
      </w:r>
      <w:r>
        <w:t>的</w:t>
      </w:r>
      <w:r>
        <w:t>sn</w:t>
      </w:r>
      <w:r>
        <w:t>是将请求中的</w:t>
      </w:r>
      <w:r>
        <w:t>sn</w:t>
      </w:r>
      <w:r>
        <w:t>原样返回。</w:t>
      </w:r>
    </w:p>
    <w:p w:rsidR="00781E1C" w:rsidRDefault="00781E1C" w:rsidP="00EB2D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时间</w:t>
      </w:r>
      <w:r>
        <w:t>为发送方本地</w:t>
      </w:r>
      <w:r>
        <w:t>RTC</w:t>
      </w:r>
      <w:r>
        <w:rPr>
          <w:rFonts w:hint="eastAsia"/>
        </w:rPr>
        <w:t>时钟</w:t>
      </w:r>
      <w:r>
        <w:t>，如果本地没有</w:t>
      </w:r>
      <w:r>
        <w:t>RTC</w:t>
      </w:r>
      <w:r>
        <w:t>，可以留空</w:t>
      </w:r>
    </w:p>
    <w:p w:rsidR="00781E1C" w:rsidRPr="00781E1C" w:rsidRDefault="00781E1C" w:rsidP="00781E1C">
      <w:pPr>
        <w:pStyle w:val="a3"/>
        <w:ind w:left="360" w:firstLineChars="0" w:firstLine="0"/>
      </w:pPr>
    </w:p>
    <w:p w:rsidR="00651FD9" w:rsidRDefault="00EB2D6D" w:rsidP="00EB2D6D">
      <w:pPr>
        <w:pStyle w:val="1"/>
      </w:pPr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>包</w:t>
      </w:r>
    </w:p>
    <w:p w:rsidR="00781E1C" w:rsidRDefault="00781E1C" w:rsidP="00781E1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收到</w:t>
      </w:r>
      <w:r>
        <w:t>任何一个包都先回</w:t>
      </w:r>
      <w:r>
        <w:t>ACK</w:t>
      </w:r>
      <w:r>
        <w:t>包</w:t>
      </w:r>
      <w:r w:rsidR="00F02E93">
        <w:rPr>
          <w:rFonts w:hint="eastAsia"/>
        </w:rPr>
        <w:t>，</w:t>
      </w:r>
      <w:r w:rsidR="00F02E93">
        <w:t>再做约定的业务逻辑。</w:t>
      </w:r>
    </w:p>
    <w:p w:rsidR="00781E1C" w:rsidRPr="00781E1C" w:rsidRDefault="00781E1C" w:rsidP="00781E1C">
      <w:pPr>
        <w:pStyle w:val="a3"/>
        <w:numPr>
          <w:ilvl w:val="0"/>
          <w:numId w:val="14"/>
        </w:numPr>
        <w:ind w:firstLineChars="0"/>
      </w:pPr>
      <w:r>
        <w:t>ACK</w:t>
      </w:r>
      <w:r>
        <w:rPr>
          <w:rFonts w:hint="eastAsia"/>
        </w:rPr>
        <w:t>的</w:t>
      </w:r>
      <w:r>
        <w:t>消息类型</w:t>
      </w:r>
      <w:r>
        <w:rPr>
          <w:rFonts w:hint="eastAsia"/>
        </w:rPr>
        <w:t>为固定</w:t>
      </w:r>
      <w:r>
        <w:t>值</w:t>
      </w:r>
      <w:r>
        <w:rPr>
          <w:rFonts w:hint="eastAsia"/>
        </w:rPr>
        <w:t>（</w:t>
      </w:r>
      <w:r>
        <w:rPr>
          <w:rFonts w:hint="eastAsia"/>
        </w:rPr>
        <w:t>0</w:t>
      </w:r>
      <w:r w:rsidR="00074B34">
        <w:t>X</w:t>
      </w:r>
      <w:r>
        <w:t>FF</w:t>
      </w:r>
      <w:r>
        <w:t>），其他遵循上面的约定</w:t>
      </w:r>
      <w:r>
        <w:rPr>
          <w:rFonts w:hint="eastAsia"/>
        </w:rPr>
        <w:t>。</w:t>
      </w:r>
      <w:r>
        <w:t>设备</w:t>
      </w:r>
      <w:r>
        <w:rPr>
          <w:rFonts w:hint="eastAsia"/>
        </w:rPr>
        <w:t>端</w:t>
      </w:r>
      <w:r>
        <w:t>看到这个特定的类型就</w:t>
      </w:r>
      <w:r>
        <w:lastRenderedPageBreak/>
        <w:t>知道是</w:t>
      </w:r>
      <w:r>
        <w:t>ACK</w:t>
      </w:r>
      <w:r>
        <w:t>包</w:t>
      </w:r>
      <w:r w:rsidR="006F3D06">
        <w:rPr>
          <w:rFonts w:hint="eastAsia"/>
        </w:rPr>
        <w:t>，不会</w:t>
      </w:r>
      <w:r w:rsidR="006F3D06">
        <w:t>产生错误的嵌套处理。</w:t>
      </w:r>
    </w:p>
    <w:p w:rsidR="004F1B88" w:rsidRDefault="004440BB" w:rsidP="004440BB">
      <w:pPr>
        <w:pStyle w:val="1"/>
      </w:pPr>
      <w:r>
        <w:rPr>
          <w:rFonts w:hint="eastAsia"/>
        </w:rPr>
        <w:t>协议</w:t>
      </w:r>
      <w:r>
        <w:t>内容</w:t>
      </w:r>
    </w:p>
    <w:p w:rsidR="00BA499B" w:rsidRDefault="00BA499B" w:rsidP="00BA499B">
      <w:pPr>
        <w:pStyle w:val="2"/>
      </w:pPr>
      <w:r>
        <w:t>B</w:t>
      </w:r>
      <w:r>
        <w:rPr>
          <w:rFonts w:hint="eastAsia"/>
        </w:rPr>
        <w:t>eacon</w:t>
      </w:r>
      <w:r>
        <w:t>控制包</w:t>
      </w:r>
      <w:r w:rsidR="005122BF">
        <w:rPr>
          <w:rFonts w:hint="eastAsia"/>
        </w:rPr>
        <w:t xml:space="preserve"> </w:t>
      </w:r>
    </w:p>
    <w:p w:rsidR="007E4718" w:rsidRDefault="007E4718" w:rsidP="007E4718"/>
    <w:p w:rsidR="007E4718" w:rsidRDefault="0087310F" w:rsidP="0087310F">
      <w:pPr>
        <w:pStyle w:val="3"/>
      </w:pPr>
      <w:r>
        <w:rPr>
          <w:rFonts w:hint="eastAsia"/>
        </w:rPr>
        <w:t>状态</w:t>
      </w:r>
      <w:r>
        <w:t>beacon</w:t>
      </w:r>
      <w:r>
        <w:t>包</w:t>
      </w:r>
      <w:r w:rsidR="00861A95">
        <w:rPr>
          <w:rFonts w:hint="eastAsia"/>
        </w:rPr>
        <w:t xml:space="preserve"> </w:t>
      </w:r>
      <w:r w:rsidR="00861A95">
        <w:t>0x01</w:t>
      </w:r>
    </w:p>
    <w:p w:rsidR="00861A95" w:rsidRPr="00C90625" w:rsidRDefault="00861A95" w:rsidP="00861A95">
      <w:r>
        <w:rPr>
          <w:rFonts w:hint="eastAsia"/>
        </w:rPr>
        <w:t>请求</w:t>
      </w:r>
      <w:r>
        <w:t>：</w:t>
      </w:r>
    </w:p>
    <w:tbl>
      <w:tblPr>
        <w:tblW w:w="1568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708"/>
      </w:tblGrid>
      <w:tr w:rsidR="00861A95" w:rsidRPr="004E64DB" w:rsidTr="00861A95">
        <w:trPr>
          <w:trHeight w:val="715"/>
        </w:trPr>
        <w:tc>
          <w:tcPr>
            <w:tcW w:w="860" w:type="dxa"/>
            <w:shd w:val="clear" w:color="auto" w:fill="A6A6A6"/>
          </w:tcPr>
          <w:p w:rsidR="00861A95" w:rsidRPr="004E64DB" w:rsidRDefault="00861A95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字段</w:t>
            </w:r>
          </w:p>
        </w:tc>
        <w:tc>
          <w:tcPr>
            <w:tcW w:w="708" w:type="dxa"/>
          </w:tcPr>
          <w:p w:rsidR="00861A95" w:rsidRPr="004E64DB" w:rsidRDefault="00861A95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</w:tr>
      <w:tr w:rsidR="00861A95" w:rsidRPr="004E64DB" w:rsidTr="00861A95">
        <w:trPr>
          <w:trHeight w:val="371"/>
        </w:trPr>
        <w:tc>
          <w:tcPr>
            <w:tcW w:w="860" w:type="dxa"/>
            <w:shd w:val="clear" w:color="auto" w:fill="A6A6A6"/>
          </w:tcPr>
          <w:p w:rsidR="00861A95" w:rsidRDefault="00861A95" w:rsidP="00D22522">
            <w:pPr>
              <w:pStyle w:val="a3"/>
              <w:ind w:firstLineChars="0" w:firstLine="0"/>
              <w:jc w:val="left"/>
              <w:rPr>
                <w:ins w:id="4" w:author="Xinrui Feng" w:date="2018-02-08T08:40:00Z"/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长度</w:t>
            </w:r>
          </w:p>
          <w:p w:rsidR="00861A95" w:rsidRPr="004E64DB" w:rsidRDefault="00861A95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ins w:id="5" w:author="Xinrui Feng" w:date="2018-02-08T08:40:00Z">
              <w:r>
                <w:rPr>
                  <w:rFonts w:asciiTheme="minorEastAsia" w:hAnsiTheme="minorEastAsia" w:hint="eastAsia"/>
                  <w:color w:val="0D0D0D"/>
                </w:rPr>
                <w:t>(字节)</w:t>
              </w:r>
            </w:ins>
          </w:p>
        </w:tc>
        <w:tc>
          <w:tcPr>
            <w:tcW w:w="708" w:type="dxa"/>
          </w:tcPr>
          <w:p w:rsidR="00861A95" w:rsidRPr="004E64DB" w:rsidRDefault="00861A95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</w:tr>
    </w:tbl>
    <w:p w:rsidR="00861A95" w:rsidRDefault="00861A95" w:rsidP="00861A95">
      <w:r>
        <w:rPr>
          <w:rFonts w:hint="eastAsia"/>
        </w:rPr>
        <w:t>响应</w:t>
      </w:r>
      <w:r>
        <w:t>：无</w:t>
      </w:r>
    </w:p>
    <w:p w:rsidR="00861A95" w:rsidRDefault="00861A95" w:rsidP="00861A95"/>
    <w:p w:rsidR="00861A95" w:rsidRDefault="00861A95" w:rsidP="00861A9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t>正常</w:t>
      </w:r>
      <w:r>
        <w:rPr>
          <w:rFonts w:hint="eastAsia"/>
        </w:rPr>
        <w:t>，</w:t>
      </w:r>
      <w:r>
        <w:rPr>
          <w:rFonts w:hint="eastAsia"/>
        </w:rPr>
        <w:t>01</w:t>
      </w:r>
      <w:r w:rsidR="00E86EF9">
        <w:rPr>
          <w:rFonts w:hint="eastAsia"/>
        </w:rPr>
        <w:t>：</w:t>
      </w:r>
      <w:r w:rsidR="00E86EF9">
        <w:t>未定义</w:t>
      </w:r>
      <w:r>
        <w:rPr>
          <w:rFonts w:hint="eastAsia"/>
        </w:rPr>
        <w:t>,</w:t>
      </w:r>
      <w:r w:rsidR="00E86EF9">
        <w:t xml:space="preserve"> </w:t>
      </w:r>
      <w:r>
        <w:rPr>
          <w:rFonts w:hint="eastAsia"/>
        </w:rPr>
        <w:t>02</w:t>
      </w:r>
      <w:r>
        <w:rPr>
          <w:rFonts w:hint="eastAsia"/>
        </w:rPr>
        <w:t>：</w:t>
      </w:r>
      <w:r>
        <w:t>报警</w:t>
      </w:r>
      <w:r>
        <w:rPr>
          <w:rFonts w:hint="eastAsia"/>
        </w:rPr>
        <w:t>,04</w:t>
      </w:r>
      <w:r w:rsidR="00E86EF9">
        <w:rPr>
          <w:rFonts w:hint="eastAsia"/>
        </w:rPr>
        <w:t>：</w:t>
      </w:r>
      <w:r w:rsidR="00E86EF9">
        <w:t>高空坠落</w:t>
      </w:r>
      <w:r w:rsidR="00E86EF9">
        <w:rPr>
          <w:rFonts w:hint="eastAsia"/>
        </w:rPr>
        <w:t xml:space="preserve"> </w:t>
      </w:r>
      <w:r w:rsidR="00E86EF9">
        <w:t>08</w:t>
      </w:r>
      <w:r w:rsidR="00E86EF9">
        <w:t>：正在取消</w:t>
      </w:r>
    </w:p>
    <w:p w:rsidR="00861A95" w:rsidRPr="00861A95" w:rsidRDefault="00861A95" w:rsidP="00EF27EE"/>
    <w:p w:rsidR="00EF27EE" w:rsidRDefault="00EF27EE" w:rsidP="00EF27EE">
      <w:r>
        <w:rPr>
          <w:rFonts w:hint="eastAsia"/>
        </w:rPr>
        <w:t>目前</w:t>
      </w:r>
      <w:r>
        <w:rPr>
          <w:rFonts w:hint="eastAsia"/>
        </w:rPr>
        <w:t>WIfi Beacon</w:t>
      </w:r>
      <w:r>
        <w:rPr>
          <w:rFonts w:hint="eastAsia"/>
        </w:rPr>
        <w:t>包中</w:t>
      </w:r>
      <w:r>
        <w:rPr>
          <w:rFonts w:hint="eastAsia"/>
        </w:rPr>
        <w:t>Payload</w:t>
      </w:r>
      <w:r>
        <w:rPr>
          <w:rFonts w:hint="eastAsia"/>
        </w:rPr>
        <w:t>部分数据格式：</w:t>
      </w:r>
    </w:p>
    <w:p w:rsidR="00EF27EE" w:rsidRDefault="00EF27EE" w:rsidP="00EF27EE">
      <w:r>
        <w:rPr>
          <w:rFonts w:hint="eastAsia"/>
        </w:rPr>
        <w:t>C</w:t>
      </w:r>
      <w:r>
        <w:rPr>
          <w:rFonts w:hint="eastAsia"/>
        </w:rPr>
        <w:t>语言结构体：</w:t>
      </w:r>
    </w:p>
    <w:p w:rsidR="00EF27EE" w:rsidRDefault="00EF27EE" w:rsidP="00EF27EE">
      <w:r>
        <w:t>typedef struct</w:t>
      </w:r>
    </w:p>
    <w:p w:rsidR="00EF27EE" w:rsidRDefault="00EF27EE" w:rsidP="00EF27EE">
      <w:r>
        <w:t>{</w:t>
      </w:r>
    </w:p>
    <w:p w:rsidR="00EF27EE" w:rsidRDefault="00EF27EE" w:rsidP="00EF27EE">
      <w:r>
        <w:tab/>
        <w:t>uint8_t TimeStamper[8];</w:t>
      </w:r>
    </w:p>
    <w:p w:rsidR="00EF27EE" w:rsidRDefault="00EF27EE" w:rsidP="00EF27EE">
      <w:r>
        <w:tab/>
        <w:t>uint8_t BeaconInter[2];</w:t>
      </w:r>
    </w:p>
    <w:p w:rsidR="00EF27EE" w:rsidRDefault="00EF27EE" w:rsidP="00EF27EE">
      <w:r>
        <w:tab/>
        <w:t>uint8_t</w:t>
      </w:r>
      <w:r>
        <w:tab/>
        <w:t>CapabilityInf[2];</w:t>
      </w:r>
    </w:p>
    <w:p w:rsidR="00EF27EE" w:rsidRDefault="00EF27EE" w:rsidP="00EF27EE">
      <w:r>
        <w:tab/>
        <w:t>uint8_t ExtendCap[6];</w:t>
      </w:r>
    </w:p>
    <w:p w:rsidR="00EF27EE" w:rsidRDefault="00EF27EE" w:rsidP="00EF27EE">
      <w:r>
        <w:t>} payload_struct;</w:t>
      </w:r>
    </w:p>
    <w:p w:rsidR="00EF27EE" w:rsidRDefault="00EF27EE" w:rsidP="00EF27EE">
      <w:r>
        <w:rPr>
          <w:rFonts w:hint="eastAsia"/>
        </w:rPr>
        <w:t>目前我们用到的是</w:t>
      </w:r>
      <w:r w:rsidRPr="008D65B1">
        <w:t>ExtendCap[5]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t>正常</w:t>
      </w:r>
      <w:r>
        <w:rPr>
          <w:rFonts w:hint="eastAsia"/>
        </w:rPr>
        <w:t>，</w:t>
      </w:r>
      <w:r>
        <w:rPr>
          <w:rFonts w:hint="eastAsia"/>
        </w:rPr>
        <w:t>01,02</w:t>
      </w:r>
      <w:r>
        <w:rPr>
          <w:rFonts w:hint="eastAsia"/>
        </w:rPr>
        <w:t>：</w:t>
      </w:r>
      <w:r>
        <w:t>报警</w:t>
      </w:r>
      <w:r>
        <w:rPr>
          <w:rFonts w:hint="eastAsia"/>
        </w:rPr>
        <w:t>,04</w:t>
      </w:r>
      <w:r>
        <w:rPr>
          <w:rFonts w:hint="eastAsia"/>
        </w:rPr>
        <w:t>：</w:t>
      </w:r>
      <w:r>
        <w:t>高空坠落</w:t>
      </w:r>
      <w:r>
        <w:rPr>
          <w:rFonts w:hint="eastAsia"/>
        </w:rPr>
        <w:t>分别代表不同含义。</w:t>
      </w:r>
    </w:p>
    <w:p w:rsidR="00EF27EE" w:rsidRDefault="00EF27EE" w:rsidP="00EF27EE">
      <w:r>
        <w:rPr>
          <w:rFonts w:hint="eastAsia"/>
        </w:rPr>
        <w:t>对应的抓包工具抓出来的格式如下：</w:t>
      </w:r>
    </w:p>
    <w:p w:rsidR="00EF27EE" w:rsidRDefault="00EF27EE" w:rsidP="00EF27EE">
      <w:r>
        <w:rPr>
          <w:rFonts w:hint="eastAsia"/>
          <w:noProof/>
        </w:rPr>
        <w:lastRenderedPageBreak/>
        <w:drawing>
          <wp:inline distT="0" distB="0" distL="0" distR="0" wp14:anchorId="08F79926" wp14:editId="1DBB0DC4">
            <wp:extent cx="5274310" cy="284277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7EE" w:rsidRDefault="00EF27EE" w:rsidP="00EF27EE"/>
    <w:p w:rsidR="0087310F" w:rsidRPr="0087310F" w:rsidRDefault="0087310F" w:rsidP="0087310F"/>
    <w:p w:rsidR="0087310F" w:rsidRDefault="0087310F" w:rsidP="0087310F">
      <w:pPr>
        <w:pStyle w:val="3"/>
      </w:pPr>
      <w:r>
        <w:rPr>
          <w:rFonts w:hint="eastAsia"/>
        </w:rPr>
        <w:t>GPS</w:t>
      </w:r>
      <w:r>
        <w:t xml:space="preserve"> beacon</w:t>
      </w:r>
      <w:r>
        <w:t>包</w:t>
      </w:r>
      <w:r w:rsidR="00861A95">
        <w:rPr>
          <w:rFonts w:hint="eastAsia"/>
        </w:rPr>
        <w:t xml:space="preserve"> </w:t>
      </w:r>
      <w:r w:rsidR="00861A95">
        <w:t>0x03</w:t>
      </w:r>
    </w:p>
    <w:p w:rsidR="00861A95" w:rsidRPr="00C90625" w:rsidRDefault="00861A95" w:rsidP="00861A95">
      <w:r>
        <w:rPr>
          <w:rFonts w:hint="eastAsia"/>
        </w:rPr>
        <w:t>请求</w:t>
      </w:r>
      <w:r>
        <w:t>：</w:t>
      </w:r>
    </w:p>
    <w:tbl>
      <w:tblPr>
        <w:tblW w:w="5108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708"/>
        <w:gridCol w:w="708"/>
        <w:gridCol w:w="708"/>
        <w:gridCol w:w="708"/>
        <w:gridCol w:w="708"/>
        <w:gridCol w:w="708"/>
      </w:tblGrid>
      <w:tr w:rsidR="001100FC" w:rsidRPr="004E64DB" w:rsidTr="001100FC">
        <w:trPr>
          <w:trHeight w:val="715"/>
        </w:trPr>
        <w:tc>
          <w:tcPr>
            <w:tcW w:w="860" w:type="dxa"/>
            <w:shd w:val="clear" w:color="auto" w:fill="A6A6A6"/>
          </w:tcPr>
          <w:p w:rsidR="001100FC" w:rsidRPr="004E64DB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字段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时间戳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属性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708" w:type="dxa"/>
          </w:tcPr>
          <w:p w:rsidR="001100FC" w:rsidRPr="004E64DB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保留</w:t>
            </w:r>
          </w:p>
        </w:tc>
      </w:tr>
      <w:tr w:rsidR="001100FC" w:rsidRPr="004E64DB" w:rsidTr="001100FC">
        <w:trPr>
          <w:trHeight w:val="371"/>
        </w:trPr>
        <w:tc>
          <w:tcPr>
            <w:tcW w:w="860" w:type="dxa"/>
            <w:shd w:val="clear" w:color="auto" w:fill="A6A6A6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ins w:id="6" w:author="Xinrui Feng" w:date="2018-02-08T08:40:00Z"/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长度</w:t>
            </w:r>
          </w:p>
          <w:p w:rsidR="001100FC" w:rsidRPr="004E64DB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ins w:id="7" w:author="Xinrui Feng" w:date="2018-02-08T08:40:00Z">
              <w:r>
                <w:rPr>
                  <w:rFonts w:asciiTheme="minorEastAsia" w:hAnsiTheme="minorEastAsia" w:hint="eastAsia"/>
                  <w:color w:val="0D0D0D"/>
                </w:rPr>
                <w:t>(字节)</w:t>
              </w:r>
            </w:ins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708" w:type="dxa"/>
          </w:tcPr>
          <w:p w:rsidR="001100FC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8" w:type="dxa"/>
          </w:tcPr>
          <w:p w:rsidR="001100FC" w:rsidRPr="004E64DB" w:rsidRDefault="001100FC" w:rsidP="00D22522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</w:tr>
    </w:tbl>
    <w:p w:rsidR="00861A95" w:rsidRDefault="00861A95" w:rsidP="00861A95">
      <w:r>
        <w:rPr>
          <w:rFonts w:hint="eastAsia"/>
        </w:rPr>
        <w:t>响应</w:t>
      </w:r>
      <w:r>
        <w:t>：无</w:t>
      </w:r>
    </w:p>
    <w:p w:rsidR="00356813" w:rsidRDefault="00356813" w:rsidP="003568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时间</w:t>
      </w:r>
      <w:r>
        <w:t>戳：</w:t>
      </w:r>
      <w:r>
        <w:rPr>
          <w:rFonts w:hint="eastAsia"/>
        </w:rPr>
        <w:t>000000005C33126C,</w:t>
      </w:r>
      <w:r>
        <w:rPr>
          <w:rFonts w:hint="eastAsia"/>
        </w:rPr>
        <w:t>为时间戳，换算为</w:t>
      </w:r>
      <w:r>
        <w:rPr>
          <w:rFonts w:hint="eastAsia"/>
        </w:rPr>
        <w:t>RTC</w:t>
      </w:r>
      <w:r>
        <w:rPr>
          <w:rFonts w:hint="eastAsia"/>
        </w:rPr>
        <w:t>时间为</w:t>
      </w:r>
      <w:r>
        <w:rPr>
          <w:rFonts w:hint="eastAsia"/>
        </w:rPr>
        <w:t>2019-01-07 16:48:44</w:t>
      </w:r>
    </w:p>
    <w:p w:rsidR="00356813" w:rsidRDefault="00356813" w:rsidP="003568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时间</w:t>
      </w:r>
      <w:r>
        <w:t>属性：</w:t>
      </w:r>
      <w:r>
        <w:rPr>
          <w:rFonts w:hint="eastAsia"/>
        </w:rPr>
        <w:t>01</w:t>
      </w:r>
      <w:r>
        <w:rPr>
          <w:rFonts w:hint="eastAsia"/>
        </w:rPr>
        <w:t>：历史帧，（</w:t>
      </w:r>
      <w:r>
        <w:rPr>
          <w:rFonts w:hint="eastAsia"/>
        </w:rPr>
        <w:t>00</w:t>
      </w:r>
      <w:r>
        <w:rPr>
          <w:rFonts w:hint="eastAsia"/>
        </w:rPr>
        <w:t>代表即时帧）</w:t>
      </w:r>
    </w:p>
    <w:p w:rsidR="00356813" w:rsidRDefault="00356813" w:rsidP="003568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纬度</w:t>
      </w:r>
      <w:r>
        <w:t>：</w:t>
      </w:r>
      <w:r>
        <w:rPr>
          <w:rFonts w:hint="eastAsia"/>
        </w:rPr>
        <w:t>5781B541</w:t>
      </w:r>
      <w:r>
        <w:rPr>
          <w:rFonts w:hint="eastAsia"/>
        </w:rPr>
        <w:t>，为纬度，换算为浮点数为</w:t>
      </w:r>
      <w:r>
        <w:rPr>
          <w:rFonts w:hint="eastAsia"/>
        </w:rPr>
        <w:t>22.688155</w:t>
      </w:r>
    </w:p>
    <w:p w:rsidR="00356813" w:rsidRDefault="00356813" w:rsidP="003568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经度</w:t>
      </w:r>
      <w:r>
        <w:t>：</w:t>
      </w:r>
      <w:r>
        <w:rPr>
          <w:rFonts w:hint="eastAsia"/>
        </w:rPr>
        <w:t>27EBE342</w:t>
      </w:r>
      <w:r>
        <w:rPr>
          <w:rFonts w:hint="eastAsia"/>
        </w:rPr>
        <w:t>，为经度，换算为浮点数为</w:t>
      </w:r>
      <w:r>
        <w:rPr>
          <w:rFonts w:hint="eastAsia"/>
        </w:rPr>
        <w:t>113.959283</w:t>
      </w:r>
    </w:p>
    <w:p w:rsidR="00356813" w:rsidRDefault="00356813" w:rsidP="003568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状态</w:t>
      </w:r>
      <w:r>
        <w:t>：</w:t>
      </w:r>
      <w:r w:rsidRPr="00E93DC7">
        <w:rPr>
          <w:rFonts w:hint="eastAsia"/>
          <w:color w:val="FF0000"/>
        </w:rPr>
        <w:t>0</w:t>
      </w:r>
      <w:r w:rsidR="00E93DC7" w:rsidRPr="00E93DC7">
        <w:rPr>
          <w:color w:val="FF0000"/>
        </w:rPr>
        <w:t>2</w:t>
      </w:r>
      <w:r w:rsidRPr="00E93DC7">
        <w:rPr>
          <w:rFonts w:hint="eastAsia"/>
          <w:color w:val="FF0000"/>
        </w:rPr>
        <w:t>为报警状态</w:t>
      </w:r>
      <w:r>
        <w:rPr>
          <w:rFonts w:hint="eastAsia"/>
        </w:rPr>
        <w:t>（还有</w:t>
      </w:r>
      <w:r>
        <w:rPr>
          <w:rFonts w:hint="eastAsia"/>
        </w:rPr>
        <w:t>04-</w:t>
      </w:r>
      <w:r>
        <w:rPr>
          <w:rFonts w:hint="eastAsia"/>
        </w:rPr>
        <w:t>高空坠落，</w:t>
      </w:r>
      <w:r>
        <w:rPr>
          <w:rFonts w:hint="eastAsia"/>
        </w:rPr>
        <w:t>00-</w:t>
      </w:r>
      <w:r>
        <w:rPr>
          <w:rFonts w:hint="eastAsia"/>
        </w:rPr>
        <w:t>正常定位帧）</w:t>
      </w:r>
    </w:p>
    <w:p w:rsidR="00861A95" w:rsidRPr="00861A95" w:rsidRDefault="00356813" w:rsidP="00861A9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保留</w:t>
      </w:r>
      <w:r>
        <w:t>：</w:t>
      </w:r>
      <w:r>
        <w:rPr>
          <w:rFonts w:hint="eastAsia"/>
        </w:rPr>
        <w:t>后面</w:t>
      </w:r>
      <w:r>
        <w:rPr>
          <w:rFonts w:hint="eastAsia"/>
        </w:rPr>
        <w:t>6</w:t>
      </w:r>
      <w:r>
        <w:rPr>
          <w:rFonts w:hint="eastAsia"/>
        </w:rPr>
        <w:t>个字节为保留字段</w:t>
      </w:r>
    </w:p>
    <w:p w:rsidR="00EB5215" w:rsidRPr="00EB5215" w:rsidRDefault="00EB5215" w:rsidP="00EB5215">
      <w:r w:rsidRPr="00EB5215">
        <w:rPr>
          <w:noProof/>
        </w:rPr>
        <w:lastRenderedPageBreak/>
        <w:drawing>
          <wp:inline distT="0" distB="0" distL="0" distR="0">
            <wp:extent cx="5274310" cy="2649018"/>
            <wp:effectExtent l="0" t="0" r="2540" b="0"/>
            <wp:docPr id="1" name="图片 1" descr="C:\Users\zcj\AppData\Local\Temp\WeChat Files\084f507bfecd7d667ef633804283925f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j\AppData\Local\Temp\WeChat Files\084f507bfecd7d667ef633804283925f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215" w:rsidRDefault="00EB5215" w:rsidP="00EB5215">
      <w:r w:rsidRPr="00EB5215">
        <w:rPr>
          <w:rFonts w:hint="eastAsia"/>
        </w:rPr>
        <w:t>顺序是时间（</w:t>
      </w:r>
      <w:r w:rsidRPr="00EB5215">
        <w:rPr>
          <w:rFonts w:hint="eastAsia"/>
        </w:rPr>
        <w:t>8</w:t>
      </w:r>
      <w:r w:rsidRPr="00EB5215">
        <w:rPr>
          <w:rFonts w:hint="eastAsia"/>
        </w:rPr>
        <w:t>字节）、历史帧即时帧标识（</w:t>
      </w:r>
      <w:r w:rsidRPr="00EB5215">
        <w:rPr>
          <w:rFonts w:hint="eastAsia"/>
        </w:rPr>
        <w:t>1</w:t>
      </w:r>
      <w:r w:rsidRPr="00EB5215">
        <w:rPr>
          <w:rFonts w:hint="eastAsia"/>
        </w:rPr>
        <w:t>字节）、纬度（</w:t>
      </w:r>
      <w:r w:rsidRPr="00EB5215">
        <w:rPr>
          <w:rFonts w:hint="eastAsia"/>
        </w:rPr>
        <w:t>4</w:t>
      </w:r>
      <w:r w:rsidRPr="00EB5215">
        <w:rPr>
          <w:rFonts w:hint="eastAsia"/>
        </w:rPr>
        <w:t>字节）、经度（</w:t>
      </w:r>
      <w:r w:rsidRPr="00EB5215">
        <w:rPr>
          <w:rFonts w:hint="eastAsia"/>
        </w:rPr>
        <w:t>4</w:t>
      </w:r>
      <w:r w:rsidRPr="00EB5215">
        <w:rPr>
          <w:rFonts w:hint="eastAsia"/>
        </w:rPr>
        <w:t>字节）、状态标识（</w:t>
      </w:r>
      <w:r w:rsidRPr="00EB5215">
        <w:rPr>
          <w:rFonts w:hint="eastAsia"/>
        </w:rPr>
        <w:t>1</w:t>
      </w:r>
      <w:r w:rsidRPr="00EB5215">
        <w:rPr>
          <w:rFonts w:hint="eastAsia"/>
        </w:rPr>
        <w:t>字节）</w:t>
      </w:r>
    </w:p>
    <w:p w:rsidR="00EB5215" w:rsidRDefault="00EB5215" w:rsidP="00EB5215">
      <w:r>
        <w:rPr>
          <w:rFonts w:hint="eastAsia"/>
        </w:rPr>
        <w:t>阴影选中部分：</w:t>
      </w:r>
    </w:p>
    <w:p w:rsidR="00EB5215" w:rsidRDefault="00EB5215" w:rsidP="00EB5215">
      <w:r>
        <w:rPr>
          <w:rFonts w:hint="eastAsia"/>
        </w:rPr>
        <w:t>000000005C33126C,</w:t>
      </w:r>
      <w:r>
        <w:rPr>
          <w:rFonts w:hint="eastAsia"/>
        </w:rPr>
        <w:t>为时间戳，换算为</w:t>
      </w:r>
      <w:r>
        <w:rPr>
          <w:rFonts w:hint="eastAsia"/>
        </w:rPr>
        <w:t>RTC</w:t>
      </w:r>
      <w:r>
        <w:rPr>
          <w:rFonts w:hint="eastAsia"/>
        </w:rPr>
        <w:t>时间为</w:t>
      </w:r>
      <w:r>
        <w:rPr>
          <w:rFonts w:hint="eastAsia"/>
        </w:rPr>
        <w:t>2019-01-07 16:48:44</w:t>
      </w:r>
    </w:p>
    <w:p w:rsidR="00EB5215" w:rsidRDefault="00EB5215" w:rsidP="00EB5215">
      <w:r>
        <w:rPr>
          <w:rFonts w:hint="eastAsia"/>
        </w:rPr>
        <w:t>01</w:t>
      </w:r>
      <w:r>
        <w:rPr>
          <w:rFonts w:hint="eastAsia"/>
        </w:rPr>
        <w:t>：历史帧，（</w:t>
      </w:r>
      <w:r>
        <w:rPr>
          <w:rFonts w:hint="eastAsia"/>
        </w:rPr>
        <w:t>00</w:t>
      </w:r>
      <w:r>
        <w:rPr>
          <w:rFonts w:hint="eastAsia"/>
        </w:rPr>
        <w:t>代表即时帧）</w:t>
      </w:r>
    </w:p>
    <w:p w:rsidR="00EB5215" w:rsidRDefault="00EB5215" w:rsidP="00EB5215">
      <w:r>
        <w:rPr>
          <w:rFonts w:hint="eastAsia"/>
        </w:rPr>
        <w:t>5781B541</w:t>
      </w:r>
      <w:r>
        <w:rPr>
          <w:rFonts w:hint="eastAsia"/>
        </w:rPr>
        <w:t>，为纬度，换算为浮点数为</w:t>
      </w:r>
      <w:r>
        <w:rPr>
          <w:rFonts w:hint="eastAsia"/>
        </w:rPr>
        <w:t>22.688155</w:t>
      </w:r>
    </w:p>
    <w:p w:rsidR="00EB5215" w:rsidRDefault="00EB5215" w:rsidP="00EB5215">
      <w:r>
        <w:rPr>
          <w:rFonts w:hint="eastAsia"/>
        </w:rPr>
        <w:t>27EBE342</w:t>
      </w:r>
      <w:r>
        <w:rPr>
          <w:rFonts w:hint="eastAsia"/>
        </w:rPr>
        <w:t>，为经度，换算为浮点数为</w:t>
      </w:r>
      <w:r>
        <w:rPr>
          <w:rFonts w:hint="eastAsia"/>
        </w:rPr>
        <w:t>113.959283</w:t>
      </w:r>
    </w:p>
    <w:p w:rsidR="00EB5215" w:rsidRDefault="00EB5215" w:rsidP="00EB5215">
      <w:r>
        <w:rPr>
          <w:rFonts w:hint="eastAsia"/>
        </w:rPr>
        <w:t>01</w:t>
      </w:r>
      <w:r>
        <w:rPr>
          <w:rFonts w:hint="eastAsia"/>
        </w:rPr>
        <w:t>为报警状态（还有</w:t>
      </w:r>
      <w:r>
        <w:rPr>
          <w:rFonts w:hint="eastAsia"/>
        </w:rPr>
        <w:t>04-</w:t>
      </w:r>
      <w:r>
        <w:rPr>
          <w:rFonts w:hint="eastAsia"/>
        </w:rPr>
        <w:t>高空坠落，</w:t>
      </w:r>
      <w:r>
        <w:rPr>
          <w:rFonts w:hint="eastAsia"/>
        </w:rPr>
        <w:t>00-</w:t>
      </w:r>
      <w:r>
        <w:rPr>
          <w:rFonts w:hint="eastAsia"/>
        </w:rPr>
        <w:t>正常定位帧）</w:t>
      </w:r>
    </w:p>
    <w:p w:rsidR="00EB5215" w:rsidRPr="00EB5215" w:rsidRDefault="00EB5215" w:rsidP="00EB5215">
      <w:r>
        <w:rPr>
          <w:rFonts w:hint="eastAsia"/>
        </w:rPr>
        <w:t>后面</w:t>
      </w:r>
      <w:r>
        <w:rPr>
          <w:rFonts w:hint="eastAsia"/>
        </w:rPr>
        <w:t>6</w:t>
      </w:r>
      <w:r>
        <w:rPr>
          <w:rFonts w:hint="eastAsia"/>
        </w:rPr>
        <w:t>个字节为保留字段</w:t>
      </w:r>
    </w:p>
    <w:p w:rsidR="004440BB" w:rsidRDefault="004440BB" w:rsidP="004440BB"/>
    <w:p w:rsidR="00C90625" w:rsidRDefault="00C90625" w:rsidP="00C90625">
      <w:pPr>
        <w:pStyle w:val="2"/>
      </w:pPr>
      <w:r>
        <w:rPr>
          <w:rFonts w:hint="eastAsia"/>
        </w:rPr>
        <w:t>语音</w:t>
      </w:r>
      <w:r>
        <w:t>播放</w:t>
      </w:r>
      <w:r>
        <w:rPr>
          <w:rFonts w:hint="eastAsia"/>
        </w:rPr>
        <w:t xml:space="preserve"> </w:t>
      </w:r>
      <w:r>
        <w:t>0x0</w:t>
      </w:r>
      <w:r w:rsidR="00861A95">
        <w:t>5</w:t>
      </w:r>
    </w:p>
    <w:p w:rsidR="00C90625" w:rsidRPr="00C90625" w:rsidRDefault="00C90625" w:rsidP="00C90625">
      <w:r>
        <w:rPr>
          <w:rFonts w:hint="eastAsia"/>
        </w:rPr>
        <w:t>请求</w:t>
      </w:r>
      <w:r>
        <w:t>：</w:t>
      </w:r>
    </w:p>
    <w:tbl>
      <w:tblPr>
        <w:tblW w:w="1569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709"/>
      </w:tblGrid>
      <w:tr w:rsidR="00C90625" w:rsidRPr="004E64DB" w:rsidTr="00C90625">
        <w:trPr>
          <w:trHeight w:val="715"/>
        </w:trPr>
        <w:tc>
          <w:tcPr>
            <w:tcW w:w="860" w:type="dxa"/>
            <w:shd w:val="clear" w:color="auto" w:fill="A6A6A6"/>
          </w:tcPr>
          <w:p w:rsidR="00C90625" w:rsidRPr="004E64DB" w:rsidRDefault="00C90625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字段</w:t>
            </w:r>
          </w:p>
        </w:tc>
        <w:tc>
          <w:tcPr>
            <w:tcW w:w="709" w:type="dxa"/>
          </w:tcPr>
          <w:p w:rsidR="00C90625" w:rsidRPr="004E64DB" w:rsidRDefault="00C90625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索引</w:t>
            </w:r>
          </w:p>
        </w:tc>
      </w:tr>
      <w:tr w:rsidR="00C90625" w:rsidRPr="004E64DB" w:rsidTr="00C90625">
        <w:trPr>
          <w:trHeight w:val="371"/>
        </w:trPr>
        <w:tc>
          <w:tcPr>
            <w:tcW w:w="860" w:type="dxa"/>
            <w:shd w:val="clear" w:color="auto" w:fill="A6A6A6"/>
          </w:tcPr>
          <w:p w:rsidR="00C90625" w:rsidRDefault="00C90625" w:rsidP="00837651">
            <w:pPr>
              <w:pStyle w:val="a3"/>
              <w:ind w:firstLineChars="0" w:firstLine="0"/>
              <w:jc w:val="left"/>
              <w:rPr>
                <w:ins w:id="8" w:author="Xinrui Feng" w:date="2018-02-08T08:40:00Z"/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长度</w:t>
            </w:r>
          </w:p>
          <w:p w:rsidR="00C90625" w:rsidRPr="004E64DB" w:rsidRDefault="00C90625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ins w:id="9" w:author="Xinrui Feng" w:date="2018-02-08T08:40:00Z">
              <w:r>
                <w:rPr>
                  <w:rFonts w:asciiTheme="minorEastAsia" w:hAnsiTheme="minorEastAsia" w:hint="eastAsia"/>
                  <w:color w:val="0D0D0D"/>
                </w:rPr>
                <w:t>(字节)</w:t>
              </w:r>
            </w:ins>
          </w:p>
        </w:tc>
        <w:tc>
          <w:tcPr>
            <w:tcW w:w="709" w:type="dxa"/>
          </w:tcPr>
          <w:p w:rsidR="00C90625" w:rsidRPr="004E64DB" w:rsidRDefault="00C90625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</w:tr>
    </w:tbl>
    <w:p w:rsidR="00C90625" w:rsidRDefault="00C90625" w:rsidP="00C90625">
      <w:r>
        <w:rPr>
          <w:rFonts w:hint="eastAsia"/>
        </w:rPr>
        <w:t>响应</w:t>
      </w:r>
      <w:r>
        <w:t>：无</w:t>
      </w:r>
    </w:p>
    <w:p w:rsidR="00C90625" w:rsidRDefault="00C90625" w:rsidP="00C90625"/>
    <w:p w:rsidR="00C90625" w:rsidRDefault="00C90625" w:rsidP="00C90625">
      <w:r>
        <w:rPr>
          <w:rFonts w:hint="eastAsia"/>
        </w:rPr>
        <w:t>索引：</w:t>
      </w:r>
      <w:r>
        <w:t>给出要播放的</w:t>
      </w:r>
      <w:r>
        <w:rPr>
          <w:rFonts w:hint="eastAsia"/>
        </w:rPr>
        <w:t>语音</w:t>
      </w:r>
      <w:r>
        <w:t>的索引。语音</w:t>
      </w:r>
      <w:r>
        <w:rPr>
          <w:rFonts w:hint="eastAsia"/>
        </w:rPr>
        <w:t>内容</w:t>
      </w:r>
      <w:r>
        <w:t>是提前通过工具制作好的。</w:t>
      </w:r>
    </w:p>
    <w:p w:rsidR="00C90625" w:rsidRPr="00C90625" w:rsidRDefault="00C90625" w:rsidP="00C90625"/>
    <w:p w:rsidR="00C90625" w:rsidRDefault="00C90625" w:rsidP="00C90625">
      <w:pPr>
        <w:pStyle w:val="2"/>
      </w:pPr>
      <w:r>
        <w:t>MAC</w:t>
      </w:r>
      <w:r>
        <w:t>扫描</w:t>
      </w:r>
      <w:r>
        <w:rPr>
          <w:rFonts w:hint="eastAsia"/>
        </w:rPr>
        <w:t xml:space="preserve"> </w:t>
      </w:r>
      <w:r>
        <w:t>0x0</w:t>
      </w:r>
      <w:r w:rsidR="00AC3A91">
        <w:t>7</w:t>
      </w:r>
    </w:p>
    <w:p w:rsidR="00C90625" w:rsidRDefault="00C90625" w:rsidP="00C90625">
      <w:r>
        <w:rPr>
          <w:rFonts w:hint="eastAsia"/>
        </w:rPr>
        <w:t>请求</w:t>
      </w:r>
      <w:r>
        <w:t>：无</w:t>
      </w:r>
    </w:p>
    <w:p w:rsidR="00F542A8" w:rsidRDefault="00F542A8" w:rsidP="00C90625">
      <w:pPr>
        <w:rPr>
          <w:rFonts w:hint="eastAsia"/>
        </w:rPr>
      </w:pPr>
    </w:p>
    <w:p w:rsidR="00C90625" w:rsidRDefault="00C90625" w:rsidP="00C90625">
      <w:r>
        <w:rPr>
          <w:rFonts w:hint="eastAsia"/>
        </w:rPr>
        <w:t>响应</w:t>
      </w:r>
      <w:r>
        <w:t>：</w:t>
      </w:r>
    </w:p>
    <w:tbl>
      <w:tblPr>
        <w:tblW w:w="5821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709"/>
        <w:gridCol w:w="709"/>
        <w:gridCol w:w="709"/>
        <w:gridCol w:w="708"/>
        <w:gridCol w:w="2126"/>
      </w:tblGrid>
      <w:tr w:rsidR="00F542A8" w:rsidRPr="004E64DB" w:rsidTr="00F542A8">
        <w:trPr>
          <w:trHeight w:val="205"/>
        </w:trPr>
        <w:tc>
          <w:tcPr>
            <w:tcW w:w="860" w:type="dxa"/>
            <w:vMerge w:val="restart"/>
            <w:shd w:val="clear" w:color="auto" w:fill="A6A6A6"/>
          </w:tcPr>
          <w:p w:rsidR="00F542A8" w:rsidRPr="004E64DB" w:rsidRDefault="00F542A8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lastRenderedPageBreak/>
              <w:t>字段</w:t>
            </w:r>
          </w:p>
        </w:tc>
        <w:tc>
          <w:tcPr>
            <w:tcW w:w="709" w:type="dxa"/>
            <w:vMerge w:val="restart"/>
          </w:tcPr>
          <w:p w:rsidR="00F542A8" w:rsidRDefault="00F542A8" w:rsidP="00837651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AP个数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F542A8" w:rsidRPr="004E64DB" w:rsidRDefault="00F542A8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</w:t>
            </w:r>
            <w:r>
              <w:rPr>
                <w:rFonts w:asciiTheme="minorEastAsia" w:hAnsiTheme="minorEastAsia"/>
              </w:rPr>
              <w:t>[0]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542A8" w:rsidRPr="004E64DB" w:rsidRDefault="00F542A8" w:rsidP="00837651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AP[</w:t>
            </w: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]</w:t>
            </w:r>
          </w:p>
        </w:tc>
      </w:tr>
      <w:tr w:rsidR="00F542A8" w:rsidRPr="004E64DB" w:rsidTr="00F542A8">
        <w:trPr>
          <w:trHeight w:val="495"/>
        </w:trPr>
        <w:tc>
          <w:tcPr>
            <w:tcW w:w="860" w:type="dxa"/>
            <w:vMerge/>
            <w:shd w:val="clear" w:color="auto" w:fill="A6A6A6"/>
          </w:tcPr>
          <w:p w:rsidR="00F542A8" w:rsidRPr="004E64DB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color w:val="0D0D0D"/>
              </w:rPr>
            </w:pPr>
          </w:p>
        </w:tc>
        <w:tc>
          <w:tcPr>
            <w:tcW w:w="709" w:type="dxa"/>
            <w:vMerge/>
          </w:tcPr>
          <w:p w:rsidR="00F542A8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542A8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SSID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542A8" w:rsidRPr="004E64DB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542A8" w:rsidRPr="004E64DB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强度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542A8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F542A8" w:rsidRPr="004E64DB" w:rsidTr="00F542A8">
        <w:trPr>
          <w:trHeight w:val="371"/>
        </w:trPr>
        <w:tc>
          <w:tcPr>
            <w:tcW w:w="860" w:type="dxa"/>
            <w:shd w:val="clear" w:color="auto" w:fill="A6A6A6"/>
          </w:tcPr>
          <w:p w:rsidR="00F542A8" w:rsidRDefault="00F542A8" w:rsidP="00F542A8">
            <w:pPr>
              <w:pStyle w:val="a3"/>
              <w:ind w:firstLineChars="0" w:firstLine="0"/>
              <w:jc w:val="left"/>
              <w:rPr>
                <w:ins w:id="10" w:author="Xinrui Feng" w:date="2018-02-08T08:40:00Z"/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长度</w:t>
            </w:r>
          </w:p>
          <w:p w:rsidR="00F542A8" w:rsidRPr="004E64DB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ins w:id="11" w:author="Xinrui Feng" w:date="2018-02-08T08:40:00Z">
              <w:r>
                <w:rPr>
                  <w:rFonts w:asciiTheme="minorEastAsia" w:hAnsiTheme="minorEastAsia" w:hint="eastAsia"/>
                  <w:color w:val="0D0D0D"/>
                </w:rPr>
                <w:t>(字节)</w:t>
              </w:r>
            </w:ins>
          </w:p>
        </w:tc>
        <w:tc>
          <w:tcPr>
            <w:tcW w:w="709" w:type="dxa"/>
          </w:tcPr>
          <w:p w:rsidR="00F542A8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9" w:type="dxa"/>
          </w:tcPr>
          <w:p w:rsidR="00F542A8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709" w:type="dxa"/>
          </w:tcPr>
          <w:p w:rsidR="00F542A8" w:rsidRPr="004E64DB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708" w:type="dxa"/>
          </w:tcPr>
          <w:p w:rsidR="00F542A8" w:rsidRPr="004E64DB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126" w:type="dxa"/>
          </w:tcPr>
          <w:p w:rsidR="00F542A8" w:rsidRDefault="00F542A8" w:rsidP="00F542A8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:rsidR="00D85954" w:rsidRDefault="00D85954" w:rsidP="00C90625">
      <w:r>
        <w:rPr>
          <w:rFonts w:hint="eastAsia"/>
        </w:rPr>
        <w:t>上面</w:t>
      </w:r>
      <w:r>
        <w:t>是一组</w:t>
      </w:r>
      <w:r>
        <w:t>wifi</w:t>
      </w:r>
      <w:r>
        <w:t>信息，扫描时，我们会返回多组结果，根据定位需要我们最多返回前面的</w:t>
      </w:r>
      <w:r>
        <w:t>10</w:t>
      </w:r>
      <w:r>
        <w:rPr>
          <w:rFonts w:hint="eastAsia"/>
        </w:rPr>
        <w:t>组</w:t>
      </w:r>
      <w:r>
        <w:t>。</w:t>
      </w:r>
    </w:p>
    <w:p w:rsidR="00D85954" w:rsidRDefault="00D85954" w:rsidP="00D85954">
      <w:pPr>
        <w:pStyle w:val="2"/>
      </w:pPr>
      <w:r>
        <w:rPr>
          <w:rFonts w:hint="eastAsia"/>
        </w:rPr>
        <w:t>开启</w:t>
      </w:r>
      <w:r>
        <w:t>OTA 0x0</w:t>
      </w:r>
      <w:r w:rsidR="00AC3A91">
        <w:t>9</w:t>
      </w:r>
      <w:bookmarkStart w:id="12" w:name="_GoBack"/>
      <w:bookmarkEnd w:id="12"/>
    </w:p>
    <w:p w:rsidR="00D85954" w:rsidRDefault="00D85954" w:rsidP="00C90625">
      <w:r>
        <w:rPr>
          <w:rFonts w:hint="eastAsia"/>
        </w:rPr>
        <w:t>请求</w:t>
      </w:r>
      <w:r>
        <w:t>：无</w:t>
      </w:r>
    </w:p>
    <w:p w:rsidR="00D85954" w:rsidRDefault="00D85954" w:rsidP="00C90625">
      <w:r>
        <w:rPr>
          <w:rFonts w:hint="eastAsia"/>
        </w:rPr>
        <w:t>响应：</w:t>
      </w:r>
      <w:r>
        <w:t>无</w:t>
      </w:r>
    </w:p>
    <w:p w:rsidR="00D85954" w:rsidRDefault="00D85954" w:rsidP="00D85954">
      <w:pPr>
        <w:pStyle w:val="2"/>
      </w:pPr>
      <w:r>
        <w:rPr>
          <w:rFonts w:hint="eastAsia"/>
        </w:rPr>
        <w:t>获取</w:t>
      </w:r>
      <w:r>
        <w:t>版本信息</w:t>
      </w:r>
      <w:r>
        <w:rPr>
          <w:rFonts w:hint="eastAsia"/>
        </w:rPr>
        <w:t xml:space="preserve"> </w:t>
      </w:r>
      <w:r>
        <w:t>0x0</w:t>
      </w:r>
      <w:r w:rsidR="00AC3A91">
        <w:t>B</w:t>
      </w:r>
    </w:p>
    <w:p w:rsidR="00D85954" w:rsidRDefault="00D85954" w:rsidP="00C90625">
      <w:r>
        <w:rPr>
          <w:rFonts w:hint="eastAsia"/>
        </w:rPr>
        <w:t>请求：</w:t>
      </w:r>
      <w:r>
        <w:t>无</w:t>
      </w:r>
    </w:p>
    <w:p w:rsidR="00D85954" w:rsidRDefault="00D85954" w:rsidP="00C90625">
      <w:r>
        <w:rPr>
          <w:rFonts w:hint="eastAsia"/>
        </w:rPr>
        <w:t>响应</w:t>
      </w:r>
      <w:r>
        <w:t>：</w:t>
      </w:r>
    </w:p>
    <w:tbl>
      <w:tblPr>
        <w:tblW w:w="2986" w:type="dxa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709"/>
        <w:gridCol w:w="709"/>
        <w:gridCol w:w="708"/>
      </w:tblGrid>
      <w:tr w:rsidR="00332222" w:rsidRPr="004E64DB" w:rsidTr="00837651">
        <w:trPr>
          <w:trHeight w:val="715"/>
        </w:trPr>
        <w:tc>
          <w:tcPr>
            <w:tcW w:w="860" w:type="dxa"/>
            <w:shd w:val="clear" w:color="auto" w:fill="A6A6A6"/>
          </w:tcPr>
          <w:p w:rsidR="00332222" w:rsidRPr="004E64DB" w:rsidRDefault="00332222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字段</w:t>
            </w:r>
          </w:p>
        </w:tc>
        <w:tc>
          <w:tcPr>
            <w:tcW w:w="709" w:type="dxa"/>
          </w:tcPr>
          <w:p w:rsidR="00332222" w:rsidRPr="004E64DB" w:rsidRDefault="00332222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硬件版本</w:t>
            </w:r>
          </w:p>
        </w:tc>
        <w:tc>
          <w:tcPr>
            <w:tcW w:w="709" w:type="dxa"/>
          </w:tcPr>
          <w:p w:rsidR="00332222" w:rsidRDefault="00332222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软件版本</w:t>
            </w:r>
          </w:p>
        </w:tc>
        <w:tc>
          <w:tcPr>
            <w:tcW w:w="708" w:type="dxa"/>
          </w:tcPr>
          <w:p w:rsidR="00332222" w:rsidRPr="004E64DB" w:rsidRDefault="00332222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编译时间</w:t>
            </w:r>
          </w:p>
        </w:tc>
      </w:tr>
      <w:tr w:rsidR="00332222" w:rsidRPr="004E64DB" w:rsidTr="00837651">
        <w:trPr>
          <w:trHeight w:val="371"/>
        </w:trPr>
        <w:tc>
          <w:tcPr>
            <w:tcW w:w="860" w:type="dxa"/>
            <w:shd w:val="clear" w:color="auto" w:fill="A6A6A6"/>
          </w:tcPr>
          <w:p w:rsidR="00332222" w:rsidRDefault="00332222" w:rsidP="00837651">
            <w:pPr>
              <w:pStyle w:val="a3"/>
              <w:ind w:firstLineChars="0" w:firstLine="0"/>
              <w:jc w:val="left"/>
              <w:rPr>
                <w:ins w:id="13" w:author="Xinrui Feng" w:date="2018-02-08T08:40:00Z"/>
                <w:rFonts w:asciiTheme="minorEastAsia" w:hAnsiTheme="minorEastAsia"/>
                <w:color w:val="0D0D0D"/>
              </w:rPr>
            </w:pPr>
            <w:r w:rsidRPr="004E64DB">
              <w:rPr>
                <w:rFonts w:asciiTheme="minorEastAsia" w:hAnsiTheme="minorEastAsia" w:hint="eastAsia"/>
                <w:color w:val="0D0D0D"/>
              </w:rPr>
              <w:t>长度</w:t>
            </w:r>
          </w:p>
          <w:p w:rsidR="00332222" w:rsidRPr="004E64DB" w:rsidRDefault="00332222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0D0D0D"/>
              </w:rPr>
            </w:pPr>
            <w:ins w:id="14" w:author="Xinrui Feng" w:date="2018-02-08T08:40:00Z">
              <w:r>
                <w:rPr>
                  <w:rFonts w:asciiTheme="minorEastAsia" w:hAnsiTheme="minorEastAsia" w:hint="eastAsia"/>
                  <w:color w:val="0D0D0D"/>
                </w:rPr>
                <w:t>(字节)</w:t>
              </w:r>
            </w:ins>
          </w:p>
        </w:tc>
        <w:tc>
          <w:tcPr>
            <w:tcW w:w="709" w:type="dxa"/>
          </w:tcPr>
          <w:p w:rsidR="00332222" w:rsidRPr="004E64DB" w:rsidRDefault="00332222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9" w:type="dxa"/>
          </w:tcPr>
          <w:p w:rsidR="00332222" w:rsidRDefault="00332222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8" w:type="dxa"/>
          </w:tcPr>
          <w:p w:rsidR="00332222" w:rsidRPr="004E64DB" w:rsidRDefault="00332222" w:rsidP="008376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</w:tr>
    </w:tbl>
    <w:p w:rsidR="00332222" w:rsidRPr="00D85954" w:rsidRDefault="00332222" w:rsidP="00C90625"/>
    <w:p w:rsidR="00C90625" w:rsidRPr="00F564BB" w:rsidRDefault="00C90625" w:rsidP="00C90625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564BB">
        <w:rPr>
          <w:rFonts w:hint="eastAsia"/>
          <w:color w:val="FF0000"/>
        </w:rPr>
        <w:t>socket</w:t>
      </w:r>
      <w:r w:rsidRPr="00F564BB">
        <w:rPr>
          <w:rFonts w:hint="eastAsia"/>
          <w:color w:val="FF0000"/>
        </w:rPr>
        <w:t>发送</w:t>
      </w:r>
      <w:r w:rsidRPr="00F564BB">
        <w:rPr>
          <w:color w:val="FF0000"/>
        </w:rPr>
        <w:t>基站</w:t>
      </w:r>
      <w:r w:rsidRPr="00F564BB">
        <w:rPr>
          <w:color w:val="FF0000"/>
        </w:rPr>
        <w:t>/wifi</w:t>
      </w:r>
    </w:p>
    <w:p w:rsidR="00C90625" w:rsidRPr="00F564BB" w:rsidRDefault="00C90625" w:rsidP="00C90625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564BB">
        <w:rPr>
          <w:color w:val="FF0000"/>
        </w:rPr>
        <w:t>基站</w:t>
      </w:r>
      <w:r w:rsidRPr="00F564BB">
        <w:rPr>
          <w:color w:val="FF0000"/>
        </w:rPr>
        <w:t>/wifi</w:t>
      </w:r>
      <w:r w:rsidRPr="00F564BB">
        <w:rPr>
          <w:color w:val="FF0000"/>
        </w:rPr>
        <w:t>响应</w:t>
      </w:r>
      <w:r w:rsidRPr="00F564BB">
        <w:rPr>
          <w:rFonts w:hint="eastAsia"/>
          <w:color w:val="FF0000"/>
        </w:rPr>
        <w:t>（异步</w:t>
      </w:r>
      <w:r w:rsidRPr="00F564BB">
        <w:rPr>
          <w:color w:val="FF0000"/>
        </w:rPr>
        <w:t>）</w:t>
      </w:r>
    </w:p>
    <w:p w:rsidR="00C90625" w:rsidRPr="00F564BB" w:rsidRDefault="00C90625" w:rsidP="00C90625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564BB">
        <w:rPr>
          <w:rFonts w:hint="eastAsia"/>
          <w:color w:val="FF0000"/>
        </w:rPr>
        <w:t>socket</w:t>
      </w:r>
      <w:r w:rsidRPr="00F564BB">
        <w:rPr>
          <w:rFonts w:hint="eastAsia"/>
          <w:color w:val="FF0000"/>
        </w:rPr>
        <w:t>发送</w:t>
      </w:r>
      <w:r w:rsidRPr="00F564BB">
        <w:rPr>
          <w:color w:val="FF0000"/>
        </w:rPr>
        <w:t>gps</w:t>
      </w:r>
    </w:p>
    <w:p w:rsidR="00C90625" w:rsidRPr="00F564BB" w:rsidRDefault="00C90625" w:rsidP="00C90625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564BB">
        <w:rPr>
          <w:color w:val="FF0000"/>
        </w:rPr>
        <w:t>gps</w:t>
      </w:r>
      <w:r w:rsidRPr="00F564BB">
        <w:rPr>
          <w:color w:val="FF0000"/>
        </w:rPr>
        <w:t>响应</w:t>
      </w:r>
      <w:r w:rsidRPr="00F564BB">
        <w:rPr>
          <w:rFonts w:hint="eastAsia"/>
          <w:color w:val="FF0000"/>
        </w:rPr>
        <w:t xml:space="preserve"> </w:t>
      </w:r>
      <w:r w:rsidRPr="00F564BB">
        <w:rPr>
          <w:rFonts w:hint="eastAsia"/>
          <w:color w:val="FF0000"/>
        </w:rPr>
        <w:t>（异步</w:t>
      </w:r>
      <w:r w:rsidRPr="00F564BB">
        <w:rPr>
          <w:color w:val="FF0000"/>
        </w:rPr>
        <w:t>）</w:t>
      </w:r>
    </w:p>
    <w:p w:rsidR="00C90625" w:rsidRDefault="00C90625" w:rsidP="00C906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ssid </w:t>
      </w:r>
      <w:r>
        <w:rPr>
          <w:rFonts w:hint="eastAsia"/>
        </w:rPr>
        <w:t>密码</w:t>
      </w:r>
    </w:p>
    <w:p w:rsidR="00332222" w:rsidRDefault="00332222" w:rsidP="00C906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t>工作模式</w:t>
      </w:r>
      <w:r w:rsidR="008E3C19">
        <w:rPr>
          <w:rFonts w:hint="eastAsia"/>
        </w:rPr>
        <w:t xml:space="preserve"> </w:t>
      </w:r>
      <w:r w:rsidR="008E3C19">
        <w:t>sta ap/</w:t>
      </w:r>
      <w:r w:rsidR="008E3C19">
        <w:t>加密模式</w:t>
      </w:r>
    </w:p>
    <w:p w:rsidR="008E3C19" w:rsidRDefault="008E3C19" w:rsidP="008E3C19">
      <w:pPr>
        <w:pStyle w:val="a3"/>
        <w:ind w:left="360" w:firstLineChars="0" w:firstLine="0"/>
      </w:pPr>
    </w:p>
    <w:p w:rsidR="00C90625" w:rsidRDefault="00C90625" w:rsidP="00C906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  <w:r w:rsidR="00D85954">
        <w:rPr>
          <w:rFonts w:hint="eastAsia"/>
        </w:rPr>
        <w:t>服务器</w:t>
      </w:r>
      <w:r>
        <w:t>配置</w:t>
      </w:r>
    </w:p>
    <w:p w:rsidR="00C90625" w:rsidRDefault="00D85954" w:rsidP="00C906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</w:t>
      </w:r>
      <w:r w:rsidR="00C90625">
        <w:rPr>
          <w:rFonts w:hint="eastAsia"/>
        </w:rPr>
        <w:t>配置响应（异步</w:t>
      </w:r>
      <w:r w:rsidR="00C90625">
        <w:t>）</w:t>
      </w:r>
    </w:p>
    <w:p w:rsidR="00C90625" w:rsidRDefault="00C90625" w:rsidP="00C906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t xml:space="preserve">socket </w:t>
      </w:r>
      <w:r>
        <w:rPr>
          <w:rFonts w:hint="eastAsia"/>
        </w:rPr>
        <w:t>信息：</w:t>
      </w:r>
      <w:r>
        <w:t>支持多路的</w:t>
      </w:r>
      <w:r>
        <w:t>ip</w:t>
      </w:r>
      <w:r>
        <w:t>和端口设置，支持域名</w:t>
      </w:r>
    </w:p>
    <w:p w:rsidR="00332222" w:rsidRDefault="00C90625" w:rsidP="000636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设备信息</w:t>
      </w:r>
      <w:r>
        <w:rPr>
          <w:rFonts w:hint="eastAsia"/>
        </w:rPr>
        <w:t>:mac</w:t>
      </w:r>
      <w:r>
        <w:rPr>
          <w:rFonts w:hint="eastAsia"/>
        </w:rPr>
        <w:t>，</w:t>
      </w:r>
    </w:p>
    <w:p w:rsidR="00332222" w:rsidRDefault="00332222" w:rsidP="000636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wifi</w:t>
      </w:r>
      <w:r>
        <w:t>信息：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t>模式</w:t>
      </w:r>
      <w:r>
        <w:rPr>
          <w:rFonts w:hint="eastAsia"/>
        </w:rPr>
        <w:t xml:space="preserve"> </w:t>
      </w:r>
      <w:r>
        <w:t>sta</w:t>
      </w:r>
      <w:r>
        <w:rPr>
          <w:rFonts w:hint="eastAsia"/>
        </w:rPr>
        <w:t>/</w:t>
      </w:r>
      <w:r>
        <w:t>ap</w:t>
      </w:r>
      <w:r>
        <w:t>，</w:t>
      </w:r>
      <w:r>
        <w:rPr>
          <w:rFonts w:hint="eastAsia"/>
        </w:rPr>
        <w:t>ssid</w:t>
      </w:r>
      <w:r>
        <w:t xml:space="preserve">| </w:t>
      </w:r>
      <w:r>
        <w:rPr>
          <w:rFonts w:hint="eastAsia"/>
        </w:rPr>
        <w:t>密码</w:t>
      </w:r>
    </w:p>
    <w:p w:rsidR="00C90625" w:rsidRDefault="00C90625" w:rsidP="00C906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播放</w:t>
      </w:r>
      <w:r>
        <w:t>数据</w:t>
      </w:r>
      <w:r>
        <w:t>,</w:t>
      </w:r>
      <w:r>
        <w:rPr>
          <w:rFonts w:hint="eastAsia"/>
        </w:rPr>
        <w:t>接口</w:t>
      </w:r>
      <w:r>
        <w:t>中是语音数据</w:t>
      </w:r>
    </w:p>
    <w:p w:rsidR="00C90625" w:rsidRPr="00C90625" w:rsidRDefault="00C90625" w:rsidP="004440BB"/>
    <w:sectPr w:rsidR="00C90625" w:rsidRPr="00C9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520" w:rsidRDefault="009C0520" w:rsidP="00AB66FB">
      <w:r>
        <w:separator/>
      </w:r>
    </w:p>
  </w:endnote>
  <w:endnote w:type="continuationSeparator" w:id="0">
    <w:p w:rsidR="009C0520" w:rsidRDefault="009C0520" w:rsidP="00AB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520" w:rsidRDefault="009C0520" w:rsidP="00AB66FB">
      <w:r>
        <w:separator/>
      </w:r>
    </w:p>
  </w:footnote>
  <w:footnote w:type="continuationSeparator" w:id="0">
    <w:p w:rsidR="009C0520" w:rsidRDefault="009C0520" w:rsidP="00AB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948"/>
    <w:multiLevelType w:val="hybridMultilevel"/>
    <w:tmpl w:val="1E1EE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981CF4"/>
    <w:multiLevelType w:val="hybridMultilevel"/>
    <w:tmpl w:val="76E0CBBC"/>
    <w:lvl w:ilvl="0" w:tplc="E7CE7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42493"/>
    <w:multiLevelType w:val="hybridMultilevel"/>
    <w:tmpl w:val="CBE0E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4CC156F"/>
    <w:multiLevelType w:val="hybridMultilevel"/>
    <w:tmpl w:val="7CD0D22E"/>
    <w:lvl w:ilvl="0" w:tplc="903A7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D216F"/>
    <w:multiLevelType w:val="hybridMultilevel"/>
    <w:tmpl w:val="B1DE0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715E4"/>
    <w:multiLevelType w:val="hybridMultilevel"/>
    <w:tmpl w:val="DDBC3422"/>
    <w:lvl w:ilvl="0" w:tplc="94923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F66DD"/>
    <w:multiLevelType w:val="hybridMultilevel"/>
    <w:tmpl w:val="9A60C904"/>
    <w:lvl w:ilvl="0" w:tplc="2C38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6805F2"/>
    <w:multiLevelType w:val="hybridMultilevel"/>
    <w:tmpl w:val="980232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EE3D1B"/>
    <w:multiLevelType w:val="hybridMultilevel"/>
    <w:tmpl w:val="86B0B6CA"/>
    <w:lvl w:ilvl="0" w:tplc="030AE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54258F"/>
    <w:multiLevelType w:val="hybridMultilevel"/>
    <w:tmpl w:val="29A4B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837FAB"/>
    <w:multiLevelType w:val="hybridMultilevel"/>
    <w:tmpl w:val="B5900E0E"/>
    <w:lvl w:ilvl="0" w:tplc="F01E5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3C34CB"/>
    <w:multiLevelType w:val="hybridMultilevel"/>
    <w:tmpl w:val="B8C8548E"/>
    <w:lvl w:ilvl="0" w:tplc="FC56F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A06206"/>
    <w:multiLevelType w:val="hybridMultilevel"/>
    <w:tmpl w:val="4C640CA8"/>
    <w:lvl w:ilvl="0" w:tplc="086EA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A35FE9"/>
    <w:multiLevelType w:val="hybridMultilevel"/>
    <w:tmpl w:val="7E18E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4A6617"/>
    <w:multiLevelType w:val="hybridMultilevel"/>
    <w:tmpl w:val="BB6A5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12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nrui Feng">
    <w15:presenceInfo w15:providerId="Windows Live" w15:userId="fbd97faeee91f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22"/>
    <w:rsid w:val="0005696A"/>
    <w:rsid w:val="00074B34"/>
    <w:rsid w:val="000A0C03"/>
    <w:rsid w:val="000A3BB3"/>
    <w:rsid w:val="000B5538"/>
    <w:rsid w:val="000D2DF9"/>
    <w:rsid w:val="000E3467"/>
    <w:rsid w:val="000F7A9D"/>
    <w:rsid w:val="001100FC"/>
    <w:rsid w:val="00115D06"/>
    <w:rsid w:val="00134B78"/>
    <w:rsid w:val="00135A6E"/>
    <w:rsid w:val="001571D4"/>
    <w:rsid w:val="00175C10"/>
    <w:rsid w:val="001917E7"/>
    <w:rsid w:val="001A5388"/>
    <w:rsid w:val="001B6CAE"/>
    <w:rsid w:val="001C260F"/>
    <w:rsid w:val="001C3FBE"/>
    <w:rsid w:val="001D2E9D"/>
    <w:rsid w:val="001D5D7E"/>
    <w:rsid w:val="001F5100"/>
    <w:rsid w:val="00235950"/>
    <w:rsid w:val="002958F2"/>
    <w:rsid w:val="00295B81"/>
    <w:rsid w:val="002C3E96"/>
    <w:rsid w:val="002D4CA0"/>
    <w:rsid w:val="002D75B5"/>
    <w:rsid w:val="00322729"/>
    <w:rsid w:val="00326A41"/>
    <w:rsid w:val="00332222"/>
    <w:rsid w:val="00341B71"/>
    <w:rsid w:val="00356813"/>
    <w:rsid w:val="00363778"/>
    <w:rsid w:val="00370728"/>
    <w:rsid w:val="003743F4"/>
    <w:rsid w:val="003B3A4B"/>
    <w:rsid w:val="003B61D0"/>
    <w:rsid w:val="003C518B"/>
    <w:rsid w:val="003C6232"/>
    <w:rsid w:val="003F4BB4"/>
    <w:rsid w:val="003F563F"/>
    <w:rsid w:val="00412D6D"/>
    <w:rsid w:val="004440BB"/>
    <w:rsid w:val="00494C46"/>
    <w:rsid w:val="004B7E72"/>
    <w:rsid w:val="004D584A"/>
    <w:rsid w:val="004F1B88"/>
    <w:rsid w:val="005122BF"/>
    <w:rsid w:val="005A5722"/>
    <w:rsid w:val="005E4BD0"/>
    <w:rsid w:val="005F3B46"/>
    <w:rsid w:val="006043D7"/>
    <w:rsid w:val="00651FD9"/>
    <w:rsid w:val="0067245A"/>
    <w:rsid w:val="00674FC1"/>
    <w:rsid w:val="006826EE"/>
    <w:rsid w:val="006827D0"/>
    <w:rsid w:val="00694972"/>
    <w:rsid w:val="006963A3"/>
    <w:rsid w:val="006D42EF"/>
    <w:rsid w:val="006E0EAA"/>
    <w:rsid w:val="006F3D06"/>
    <w:rsid w:val="00747254"/>
    <w:rsid w:val="007509E7"/>
    <w:rsid w:val="00752376"/>
    <w:rsid w:val="00754BD1"/>
    <w:rsid w:val="00773564"/>
    <w:rsid w:val="00781E1C"/>
    <w:rsid w:val="00795AFC"/>
    <w:rsid w:val="007C005E"/>
    <w:rsid w:val="007D2442"/>
    <w:rsid w:val="007D7BDE"/>
    <w:rsid w:val="007E4718"/>
    <w:rsid w:val="007F37D7"/>
    <w:rsid w:val="007F5EEA"/>
    <w:rsid w:val="0083263C"/>
    <w:rsid w:val="00861A95"/>
    <w:rsid w:val="0087310F"/>
    <w:rsid w:val="008E3C19"/>
    <w:rsid w:val="008F2FC0"/>
    <w:rsid w:val="00900807"/>
    <w:rsid w:val="009852BB"/>
    <w:rsid w:val="009C0520"/>
    <w:rsid w:val="009C48F3"/>
    <w:rsid w:val="009D27C6"/>
    <w:rsid w:val="00A176FE"/>
    <w:rsid w:val="00A22B8F"/>
    <w:rsid w:val="00A64BE4"/>
    <w:rsid w:val="00A74825"/>
    <w:rsid w:val="00A844B1"/>
    <w:rsid w:val="00A9743E"/>
    <w:rsid w:val="00AB66FB"/>
    <w:rsid w:val="00AC3A91"/>
    <w:rsid w:val="00AE3890"/>
    <w:rsid w:val="00B43CDC"/>
    <w:rsid w:val="00B6428A"/>
    <w:rsid w:val="00B82B30"/>
    <w:rsid w:val="00BA2366"/>
    <w:rsid w:val="00BA499B"/>
    <w:rsid w:val="00C03202"/>
    <w:rsid w:val="00C24880"/>
    <w:rsid w:val="00C41D78"/>
    <w:rsid w:val="00C72398"/>
    <w:rsid w:val="00C90625"/>
    <w:rsid w:val="00CB0AEE"/>
    <w:rsid w:val="00CC2054"/>
    <w:rsid w:val="00D033E4"/>
    <w:rsid w:val="00D12212"/>
    <w:rsid w:val="00D222B6"/>
    <w:rsid w:val="00D4234F"/>
    <w:rsid w:val="00D85954"/>
    <w:rsid w:val="00DA442B"/>
    <w:rsid w:val="00DC2C42"/>
    <w:rsid w:val="00E10960"/>
    <w:rsid w:val="00E73E26"/>
    <w:rsid w:val="00E744D2"/>
    <w:rsid w:val="00E86EF9"/>
    <w:rsid w:val="00E93DC7"/>
    <w:rsid w:val="00EA16E3"/>
    <w:rsid w:val="00EA6529"/>
    <w:rsid w:val="00EB2D6D"/>
    <w:rsid w:val="00EB5215"/>
    <w:rsid w:val="00EE29AF"/>
    <w:rsid w:val="00EF27EE"/>
    <w:rsid w:val="00F02E93"/>
    <w:rsid w:val="00F10AF3"/>
    <w:rsid w:val="00F542A8"/>
    <w:rsid w:val="00F564BB"/>
    <w:rsid w:val="00F57B61"/>
    <w:rsid w:val="00F70B9D"/>
    <w:rsid w:val="00F82C2F"/>
    <w:rsid w:val="00F86C1B"/>
    <w:rsid w:val="00F904DE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2BAC7-BC09-45C2-977B-7210217B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8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3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D4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D4CA0"/>
    <w:rPr>
      <w:b/>
      <w:bCs/>
      <w:sz w:val="28"/>
      <w:szCs w:val="32"/>
    </w:rPr>
  </w:style>
  <w:style w:type="paragraph" w:styleId="a3">
    <w:name w:val="List Paragraph"/>
    <w:basedOn w:val="a"/>
    <w:link w:val="Char"/>
    <w:uiPriority w:val="34"/>
    <w:qFormat/>
    <w:rsid w:val="00DC2C42"/>
    <w:pPr>
      <w:ind w:firstLineChars="200" w:firstLine="420"/>
    </w:pPr>
  </w:style>
  <w:style w:type="table" w:styleId="a4">
    <w:name w:val="Table Grid"/>
    <w:basedOn w:val="a1"/>
    <w:uiPriority w:val="39"/>
    <w:rsid w:val="00DC2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43CDC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AB6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66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6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66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列出段落 Char"/>
    <w:link w:val="a3"/>
    <w:uiPriority w:val="34"/>
    <w:rsid w:val="005F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15450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89</cp:revision>
  <dcterms:created xsi:type="dcterms:W3CDTF">2018-11-24T10:20:00Z</dcterms:created>
  <dcterms:modified xsi:type="dcterms:W3CDTF">2019-03-19T10:12:00Z</dcterms:modified>
</cp:coreProperties>
</file>